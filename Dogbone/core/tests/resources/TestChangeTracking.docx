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53_1987919175"/>
      <w:r>
        <w:rPr/>
        <w:t>This sentence has no changes.</w:t>
      </w:r>
      <w:bookmarkEnd w:id="0"/>
      <w:r>
        <w:rPr/>
        <w:t xml:space="preserve"> </w:t>
      </w:r>
      <w:ins w:id="0" w:author="Gevorg Davoian" w:date="2016-12-26T12:57:00Z">
        <w:r>
          <w:rPr/>
          <w:t>This is a brand new sentence!</w:t>
        </w:r>
      </w:ins>
      <w:r>
        <w:rPr/>
        <w:t xml:space="preserve"> </w:t>
      </w:r>
      <w:del w:id="1" w:author="Gevorg Davoian" w:date="2016-12-26T15:06:00Z">
        <w:r>
          <w:rPr/>
          <w:delText>This sentence does not exist anymore!</w:delText>
        </w:r>
      </w:del>
      <w:r>
        <w:rPr/>
        <w:t xml:space="preserve"> </w:t>
      </w:r>
      <w:r>
        <w:rPr/>
        <w:t xml:space="preserve">This sentence has some </w:t>
      </w:r>
      <w:del w:id="2" w:author="Gevorg Davoian" w:date="2016-12-26T15:17:00Z">
        <w:r>
          <w:rPr/>
          <w:delText>deletions</w:delText>
        </w:r>
      </w:del>
      <w:ins w:id="3" w:author="Gevorg Davoian" w:date="2016-12-26T15:17:00Z">
        <w:r>
          <w:rPr/>
          <w:t>inser</w:t>
        </w:r>
      </w:ins>
      <w:ins w:id="4" w:author="Gevorg Davoian" w:date="2016-12-26T15:18:00Z">
        <w:r>
          <w:rPr/>
          <w:t>tions</w:t>
        </w:r>
      </w:ins>
      <w:r>
        <w:rPr/>
        <w:t xml:space="preserve"> inside.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LibreOffice/5.1.4.2$Linux_X86_64 LibreOffice_project/10m0$Build-2</Application>
  <Pages>1</Pages>
  <Words>17</Words>
  <Characters>85</Characters>
  <CharactersWithSpaces>102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2016-12-26T12:55:22Z</dcterms:created>
  <dc:creator>Gevorg Davoian</dc:creator>
  <dc:description/>
  <dc:language>en-US</dc:language>
  <cp:lastModifiedBy>Gevorg Davoian</cp:lastModifiedBy>
  <dcterms:modified xsi:type="dcterms:W3CDTF">2016-12-26T15:19:05Z</dcterms:modified>
  <cp:revision>9</cp:revision>
  <dc:subject/>
  <dc:title/>
</cp:coreProperties>
</file>